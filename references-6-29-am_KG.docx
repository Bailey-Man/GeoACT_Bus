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C901" w14:textId="4F2AF257" w:rsidR="00524082" w:rsidRPr="00F77669" w:rsidRDefault="0058244D" w:rsidP="002C7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669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6E1FCAE" w14:textId="77777777" w:rsidR="008875A5" w:rsidRPr="003D2AEA" w:rsidRDefault="008875A5" w:rsidP="00775FED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[ABU20]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Abuhegazy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M., Talaat, K.,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Anderoglu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O.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Poroseva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S.V., 2020. Numerical investigation of aerosol transport in a classroom with relevance to COVID-19.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Physics of Fluids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32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(10), p.103311.</w:t>
      </w:r>
    </w:p>
    <w:p w14:paraId="49D7C5B7" w14:textId="77777777" w:rsidR="006F3126" w:rsidRPr="003D2AEA" w:rsidRDefault="006F3126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[AND79] Anderson, R.M. and May, R.M., 1979. Population biology of infectious diseases: Part I.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Nature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280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(5721), pp.361-367.</w:t>
      </w:r>
    </w:p>
    <w:p w14:paraId="53DCC1F7" w14:textId="0E5EAFE9" w:rsidR="00017B51" w:rsidRPr="000E502E" w:rsidRDefault="000E502E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0E502E">
        <w:rPr>
          <w:rFonts w:ascii="Times New Roman" w:hAnsi="Times New Roman" w:cs="Times New Roman"/>
          <w:color w:val="222222"/>
          <w:shd w:val="clear" w:color="auto" w:fill="FFFFFF"/>
        </w:rPr>
        <w:t xml:space="preserve">[AZE20] Azevedo, J.P., Hasan, A., </w:t>
      </w:r>
      <w:proofErr w:type="spellStart"/>
      <w:r w:rsidRPr="000E502E">
        <w:rPr>
          <w:rFonts w:ascii="Times New Roman" w:hAnsi="Times New Roman" w:cs="Times New Roman"/>
          <w:color w:val="222222"/>
          <w:shd w:val="clear" w:color="auto" w:fill="FFFFFF"/>
        </w:rPr>
        <w:t>Goldemberg</w:t>
      </w:r>
      <w:proofErr w:type="spellEnd"/>
      <w:r w:rsidRPr="000E502E">
        <w:rPr>
          <w:rFonts w:ascii="Times New Roman" w:hAnsi="Times New Roman" w:cs="Times New Roman"/>
          <w:color w:val="222222"/>
          <w:shd w:val="clear" w:color="auto" w:fill="FFFFFF"/>
        </w:rPr>
        <w:t xml:space="preserve">, D., Iqbal, S.A. and </w:t>
      </w:r>
      <w:proofErr w:type="spellStart"/>
      <w:r w:rsidRPr="000E502E">
        <w:rPr>
          <w:rFonts w:ascii="Times New Roman" w:hAnsi="Times New Roman" w:cs="Times New Roman"/>
          <w:color w:val="222222"/>
          <w:shd w:val="clear" w:color="auto" w:fill="FFFFFF"/>
        </w:rPr>
        <w:t>Geven</w:t>
      </w:r>
      <w:proofErr w:type="spellEnd"/>
      <w:r w:rsidRPr="000E502E">
        <w:rPr>
          <w:rFonts w:ascii="Times New Roman" w:hAnsi="Times New Roman" w:cs="Times New Roman"/>
          <w:color w:val="222222"/>
          <w:shd w:val="clear" w:color="auto" w:fill="FFFFFF"/>
        </w:rPr>
        <w:t>, K., 2020. </w:t>
      </w:r>
      <w:r w:rsidRPr="000E502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Simulating the potential impacts of COVID-19 school closures on schooling and learning outcomes: A set of global estimates</w:t>
      </w:r>
      <w:r w:rsidRPr="000E502E">
        <w:rPr>
          <w:rFonts w:ascii="Times New Roman" w:hAnsi="Times New Roman" w:cs="Times New Roman"/>
          <w:color w:val="222222"/>
          <w:shd w:val="clear" w:color="auto" w:fill="FFFFFF"/>
        </w:rPr>
        <w:t>. The World Bank.</w:t>
      </w:r>
    </w:p>
    <w:p w14:paraId="75C8D2E5" w14:textId="63FF4A92" w:rsidR="006F3126" w:rsidRPr="00565352" w:rsidRDefault="006F3126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[BAA21] Baack BN, Abad N,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Yankey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 D, et al. COVID-19 Vaccination Coverage and Intent Among Adults Aged 18–39 Years — United States, March–May 2021. MMWR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Morb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 Mortal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Wkly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 Rep.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ePub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: 21 June 2021. </w:t>
      </w:r>
      <w:r w:rsidRPr="00565352">
        <w:rPr>
          <w:rFonts w:ascii="Times New Roman" w:hAnsi="Times New Roman" w:cs="Times New Roman"/>
          <w:color w:val="222222"/>
          <w:shd w:val="clear" w:color="auto" w:fill="FFFFFF"/>
        </w:rPr>
        <w:t>DOI: </w:t>
      </w:r>
      <w:hyperlink r:id="rId6" w:tgtFrame="_blank" w:history="1">
        <w:r w:rsidRPr="00565352">
          <w:rPr>
            <w:rFonts w:ascii="Times New Roman" w:hAnsi="Times New Roman" w:cs="Times New Roman"/>
            <w:color w:val="222222"/>
            <w:shd w:val="clear" w:color="auto" w:fill="FFFFFF"/>
          </w:rPr>
          <w:t>http://dx.doi.org/10.15585/mmwr.mm7025e2</w:t>
        </w:r>
      </w:hyperlink>
    </w:p>
    <w:p w14:paraId="07B29DED" w14:textId="77777777" w:rsidR="00AE6F2E" w:rsidRPr="003D2AEA" w:rsidRDefault="00AE6F2E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[BAZ20] Bazant, M.Z. and Bush, J.W., 2020. Beyond six feet: A guideline to limit indoor airborne transmission of covid-19. </w:t>
      </w:r>
      <w:proofErr w:type="spellStart"/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medRxiv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D9FC760" w14:textId="353C5A32" w:rsidR="0058244D" w:rsidRPr="003D2AEA" w:rsidRDefault="00107B4D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[BAZ21] </w:t>
      </w:r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Bazant, M.Z. and Bush, J.W., 2021. A guideline to limit indoor airborne transmission of COVID-19. </w:t>
      </w:r>
      <w:r w:rsidR="0058244D"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National Academy of Sciences</w:t>
      </w:r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="0058244D"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118</w:t>
      </w:r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(17).</w:t>
      </w:r>
    </w:p>
    <w:p w14:paraId="0944F646" w14:textId="77777777" w:rsidR="003D2AEA" w:rsidRPr="003D2AEA" w:rsidRDefault="003D2AEA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3D2AEA">
        <w:rPr>
          <w:color w:val="000000"/>
          <w:sz w:val="22"/>
          <w:szCs w:val="22"/>
        </w:rPr>
        <w:t xml:space="preserve">[BHA20] </w:t>
      </w:r>
      <w:r w:rsidRPr="003D2AEA">
        <w:rPr>
          <w:color w:val="222222"/>
          <w:sz w:val="22"/>
          <w:szCs w:val="22"/>
          <w:shd w:val="clear" w:color="auto" w:fill="FFFFFF"/>
        </w:rPr>
        <w:t>Bhagat, R.K., Wykes, M.D., Dalziel, S.B. and Linden, P.F., 2020. Effects of ventilation on the indoor spread of COVID-19.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Journal of Fluid Mechanics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903</w:t>
      </w:r>
      <w:r w:rsidRPr="003D2AEA">
        <w:rPr>
          <w:color w:val="222222"/>
          <w:sz w:val="22"/>
          <w:szCs w:val="22"/>
          <w:shd w:val="clear" w:color="auto" w:fill="FFFFFF"/>
        </w:rPr>
        <w:t>.</w:t>
      </w:r>
    </w:p>
    <w:p w14:paraId="15F690CF" w14:textId="77777777" w:rsidR="00614B3D" w:rsidRPr="003D2AEA" w:rsidRDefault="00614B3D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14B3D">
        <w:rPr>
          <w:rFonts w:ascii="Times New Roman" w:hAnsi="Times New Roman" w:cs="Times New Roman"/>
          <w:color w:val="222222"/>
          <w:shd w:val="clear" w:color="auto" w:fill="FFFFFF"/>
        </w:rPr>
        <w:t xml:space="preserve">[BON02] </w:t>
      </w:r>
      <w:proofErr w:type="spellStart"/>
      <w:r w:rsidRPr="00614B3D">
        <w:rPr>
          <w:rFonts w:ascii="Times New Roman" w:hAnsi="Times New Roman" w:cs="Times New Roman"/>
          <w:color w:val="222222"/>
          <w:shd w:val="clear" w:color="auto" w:fill="FFFFFF"/>
        </w:rPr>
        <w:t>Bonabeau</w:t>
      </w:r>
      <w:proofErr w:type="spellEnd"/>
      <w:r w:rsidRPr="00614B3D">
        <w:rPr>
          <w:rFonts w:ascii="Times New Roman" w:hAnsi="Times New Roman" w:cs="Times New Roman"/>
          <w:color w:val="222222"/>
          <w:shd w:val="clear" w:color="auto" w:fill="FFFFFF"/>
        </w:rPr>
        <w:t xml:space="preserve">, E., 2002. 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Agent-based modeling: Methods and techniques for simulating human systems.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national academy of sciences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99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(suppl 3), pp.7280-7287.</w:t>
      </w:r>
    </w:p>
    <w:p w14:paraId="143DBF89" w14:textId="77777777" w:rsidR="00797DAC" w:rsidRPr="003D2AEA" w:rsidRDefault="00797DAC" w:rsidP="00775FED">
      <w:pPr>
        <w:ind w:left="720" w:hanging="720"/>
        <w:rPr>
          <w:rFonts w:ascii="Times New Roman" w:hAnsi="Times New Roman" w:cs="Times New Roman"/>
        </w:rPr>
      </w:pPr>
      <w:r w:rsidRPr="003D2AEA">
        <w:rPr>
          <w:rFonts w:ascii="Times New Roman" w:hAnsi="Times New Roman" w:cs="Times New Roman"/>
        </w:rPr>
        <w:t xml:space="preserve">[CDC20] Centers for Disease Control and Prevention, 2020. </w:t>
      </w:r>
      <w:r w:rsidRPr="003D2AEA">
        <w:rPr>
          <w:rFonts w:ascii="Times New Roman" w:hAnsi="Times New Roman" w:cs="Times New Roman"/>
          <w:i/>
          <w:iCs/>
        </w:rPr>
        <w:t xml:space="preserve">Considerations for Youth Sports Administrators. </w:t>
      </w:r>
      <w:r w:rsidRPr="003D2AEA">
        <w:rPr>
          <w:rFonts w:ascii="Times New Roman" w:hAnsi="Times New Roman" w:cs="Times New Roman"/>
        </w:rPr>
        <w:t xml:space="preserve">Updated Dec 31, 2020. </w:t>
      </w:r>
      <w:hyperlink r:id="rId7" w:history="1">
        <w:r w:rsidRPr="003D2AEA">
          <w:rPr>
            <w:rStyle w:val="Hyperlink"/>
            <w:rFonts w:ascii="Times New Roman" w:hAnsi="Times New Roman" w:cs="Times New Roman"/>
          </w:rPr>
          <w:t>https://www.cdc.gov/coronavirus/2019-ncov/community/schools-childcare/youth-sports.html</w:t>
        </w:r>
      </w:hyperlink>
    </w:p>
    <w:p w14:paraId="114FEF71" w14:textId="77777777" w:rsidR="00797DAC" w:rsidRPr="00F77669" w:rsidRDefault="00797DAC" w:rsidP="00775FED">
      <w:pPr>
        <w:ind w:left="720" w:hanging="720"/>
        <w:rPr>
          <w:rFonts w:ascii="Times New Roman" w:hAnsi="Times New Roman" w:cs="Times New Roman"/>
          <w:shd w:val="clear" w:color="auto" w:fill="FFFFFF"/>
        </w:rPr>
      </w:pPr>
      <w:r w:rsidRPr="00F77669">
        <w:rPr>
          <w:rFonts w:ascii="Times New Roman" w:hAnsi="Times New Roman" w:cs="Times New Roman"/>
          <w:shd w:val="clear" w:color="auto" w:fill="FFFFFF"/>
        </w:rPr>
        <w:t>[CDC21] Centers for Disease Control and Prevention, 2021.</w:t>
      </w:r>
      <w:r w:rsidRPr="00F77669">
        <w:rPr>
          <w:rFonts w:ascii="Times New Roman" w:hAnsi="Times New Roman" w:cs="Times New Roman"/>
          <w:i/>
          <w:iCs/>
          <w:shd w:val="clear" w:color="auto" w:fill="FFFFFF"/>
        </w:rPr>
        <w:t>Variants and Genomic Surveillance for SARS-CoV-2</w:t>
      </w:r>
      <w:r w:rsidRPr="00F77669">
        <w:rPr>
          <w:rFonts w:ascii="Times New Roman" w:hAnsi="Times New Roman" w:cs="Times New Roman"/>
          <w:shd w:val="clear" w:color="auto" w:fill="FFFFFF"/>
        </w:rPr>
        <w:t xml:space="preserve">. Updated April 2, 2021. </w:t>
      </w:r>
      <w:hyperlink r:id="rId8" w:history="1">
        <w:r w:rsidRPr="00F77669">
          <w:rPr>
            <w:rStyle w:val="Hyperlink"/>
            <w:rFonts w:ascii="Times New Roman" w:hAnsi="Times New Roman" w:cs="Times New Roman"/>
            <w:shd w:val="clear" w:color="auto" w:fill="FFFFFF"/>
          </w:rPr>
          <w:t>https://www.cdc.gov/coronavirus/2019-ncov/variants/index.html</w:t>
        </w:r>
      </w:hyperlink>
      <w:r w:rsidRPr="00F7766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F06604E" w14:textId="77777777" w:rsidR="00674470" w:rsidRPr="003D2AEA" w:rsidRDefault="00674470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[CHE20] Chen, W., Zhang, N., Wei, J., Yen, H.L. and Li, Y., 2020. Short-range airborne route dominates exposure of respiratory infection during close contact.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Building and Environment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176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p.106859.</w:t>
      </w:r>
    </w:p>
    <w:p w14:paraId="02A93FC5" w14:textId="77777777" w:rsidR="00674470" w:rsidRPr="003D2AEA" w:rsidRDefault="00674470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[CHU20] Chu, D.K.,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Akl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E.A.,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Duda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S., Solo, K.,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Yaacoub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S.,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Schünemann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H.J., El-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harakeh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Bognanni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Lotfi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T., Loeb, M.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Hajizadeh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A., 2020. Physical distancing, face masks, and eye protection to prevent person-to-person transmission of SARS-CoV-2 and COVID-19: a systematic review and meta-analysis.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The Lancet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395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(10242), pp.1973-1987.</w:t>
      </w:r>
    </w:p>
    <w:p w14:paraId="0C3F57E7" w14:textId="77777777" w:rsidR="00614B3D" w:rsidRPr="003D2AEA" w:rsidRDefault="00614B3D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[CUE20] Cuevas, E., 2020. An agent-based model to evaluate the COVID-19 transmission risks in facilities.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Computers in biology and medicine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121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p.103827.</w:t>
      </w:r>
    </w:p>
    <w:p w14:paraId="5E6CA25E" w14:textId="77777777" w:rsidR="00797DAC" w:rsidRPr="003D2AEA" w:rsidRDefault="00797DAC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</w:rPr>
        <w:t xml:space="preserve">[CUR21] 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Curran, J., Dol, J. and Boulos, L., 2021. Transmission characteristics of SARS-CoV-2 variants of concern Rapid Scoping Review.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medRxiv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Published online </w:t>
      </w:r>
      <w:proofErr w:type="gramStart"/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January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</w:t>
      </w:r>
      <w:proofErr w:type="gram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pp.2021-04.</w:t>
      </w:r>
    </w:p>
    <w:p w14:paraId="7070C674" w14:textId="61D935D8" w:rsidR="00DF16E6" w:rsidRDefault="00DF16E6" w:rsidP="00775FED">
      <w:pPr>
        <w:ind w:left="720" w:hanging="720"/>
        <w:rPr>
          <w:ins w:id="0" w:author="Kaushik Ram" w:date="2021-06-29T21:34:00Z"/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[DAR21] Darby, S.,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Chulliyallipalil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Przyjalgowski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M., McGowan, P., Jeffers, S.,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Giltinan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A., Lewis, L., Smith, N. and Sleator, R.D., 2021. COVID-19: mask efficacy is dependent on both fabric and fit.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Future Microbiology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16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(1), pp.5-11.</w:t>
      </w:r>
    </w:p>
    <w:p w14:paraId="64F37988" w14:textId="31525C93" w:rsidR="0063613D" w:rsidRPr="0063613D" w:rsidRDefault="0063613D" w:rsidP="0063613D">
      <w:pPr>
        <w:rPr>
          <w:rFonts w:ascii="Times New Roman" w:eastAsia="Times New Roman" w:hAnsi="Times New Roman" w:cs="Times New Roman"/>
          <w:rPrChange w:id="1" w:author="Kaushik Ram" w:date="2021-06-29T21:35:00Z">
            <w:rPr>
              <w:rFonts w:ascii="Times New Roman" w:hAnsi="Times New Roman" w:cs="Times New Roman"/>
              <w:color w:val="222222"/>
              <w:shd w:val="clear" w:color="auto" w:fill="FFFFFF"/>
            </w:rPr>
          </w:rPrChange>
        </w:rPr>
        <w:pPrChange w:id="2" w:author="Kaushik Ram" w:date="2021-06-29T21:35:00Z">
          <w:pPr>
            <w:ind w:left="720" w:hanging="720"/>
          </w:pPr>
        </w:pPrChange>
      </w:pPr>
      <w:ins w:id="3" w:author="Kaushik Ram" w:date="2021-06-29T21:34:00Z">
        <w:r>
          <w:rPr>
            <w:rFonts w:ascii="Times New Roman" w:eastAsia="Times New Roman" w:hAnsi="Times New Roman" w:cs="Times New Roman"/>
          </w:rPr>
          <w:t xml:space="preserve">[DAT21] </w:t>
        </w:r>
        <w:proofErr w:type="spellStart"/>
        <w:r w:rsidRPr="007A6821">
          <w:rPr>
            <w:rFonts w:ascii="Times New Roman" w:eastAsia="Times New Roman" w:hAnsi="Times New Roman" w:cs="Times New Roman"/>
          </w:rPr>
          <w:t>Datseris</w:t>
        </w:r>
        <w:proofErr w:type="spellEnd"/>
        <w:r w:rsidRPr="007A6821">
          <w:rPr>
            <w:rFonts w:ascii="Times New Roman" w:eastAsia="Times New Roman" w:hAnsi="Times New Roman" w:cs="Times New Roman"/>
          </w:rPr>
          <w:t xml:space="preserve">, G., </w:t>
        </w:r>
        <w:proofErr w:type="spellStart"/>
        <w:r w:rsidRPr="007A6821">
          <w:rPr>
            <w:rFonts w:ascii="Times New Roman" w:eastAsia="Times New Roman" w:hAnsi="Times New Roman" w:cs="Times New Roman"/>
          </w:rPr>
          <w:t>Vahdati</w:t>
        </w:r>
        <w:proofErr w:type="spellEnd"/>
        <w:r w:rsidRPr="007A6821">
          <w:rPr>
            <w:rFonts w:ascii="Times New Roman" w:eastAsia="Times New Roman" w:hAnsi="Times New Roman" w:cs="Times New Roman"/>
          </w:rPr>
          <w:t xml:space="preserve">, A.R. and DuBois, T.C., 2021. Agents. </w:t>
        </w:r>
        <w:proofErr w:type="spellStart"/>
        <w:r w:rsidRPr="007A6821">
          <w:rPr>
            <w:rFonts w:ascii="Times New Roman" w:eastAsia="Times New Roman" w:hAnsi="Times New Roman" w:cs="Times New Roman"/>
          </w:rPr>
          <w:t>jl</w:t>
        </w:r>
        <w:proofErr w:type="spellEnd"/>
        <w:r w:rsidRPr="007A6821">
          <w:rPr>
            <w:rFonts w:ascii="Times New Roman" w:eastAsia="Times New Roman" w:hAnsi="Times New Roman" w:cs="Times New Roman"/>
          </w:rPr>
          <w:t xml:space="preserve">: A performant and feature-full </w:t>
        </w:r>
        <w:proofErr w:type="gramStart"/>
        <w:r w:rsidRPr="007A6821">
          <w:rPr>
            <w:rFonts w:ascii="Times New Roman" w:eastAsia="Times New Roman" w:hAnsi="Times New Roman" w:cs="Times New Roman"/>
          </w:rPr>
          <w:t>agent based</w:t>
        </w:r>
        <w:proofErr w:type="gramEnd"/>
        <w:r w:rsidRPr="007A6821">
          <w:rPr>
            <w:rFonts w:ascii="Times New Roman" w:eastAsia="Times New Roman" w:hAnsi="Times New Roman" w:cs="Times New Roman"/>
          </w:rPr>
          <w:t xml:space="preserve"> modelling software of minimal code complexity. </w:t>
        </w:r>
        <w:proofErr w:type="spellStart"/>
        <w:r w:rsidRPr="007A6821">
          <w:rPr>
            <w:rFonts w:ascii="Times New Roman" w:eastAsia="Times New Roman" w:hAnsi="Times New Roman" w:cs="Times New Roman"/>
            <w:i/>
            <w:iCs/>
          </w:rPr>
          <w:t>arXiv</w:t>
        </w:r>
        <w:proofErr w:type="spellEnd"/>
        <w:r w:rsidRPr="007A6821">
          <w:rPr>
            <w:rFonts w:ascii="Times New Roman" w:eastAsia="Times New Roman" w:hAnsi="Times New Roman" w:cs="Times New Roman"/>
            <w:i/>
            <w:iCs/>
          </w:rPr>
          <w:t xml:space="preserve"> preprint arXiv:2101.10072</w:t>
        </w:r>
        <w:r w:rsidRPr="007A6821">
          <w:rPr>
            <w:rFonts w:ascii="Times New Roman" w:eastAsia="Times New Roman" w:hAnsi="Times New Roman" w:cs="Times New Roman"/>
          </w:rPr>
          <w:t>.</w:t>
        </w:r>
      </w:ins>
    </w:p>
    <w:p w14:paraId="0D29D209" w14:textId="77777777" w:rsidR="003D4C22" w:rsidRPr="003D2AEA" w:rsidRDefault="003D4C22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[DAV20] Davies, N.G.,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Klepac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P., Liu, Y., Prem, K., Jit, M.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Eggo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R.M., 2020. Age-dependent effects in the transmission and control of COVID-19 epidemics.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Nature medicine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26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(8), pp.1205-1211.</w:t>
      </w:r>
    </w:p>
    <w:p w14:paraId="6E4BBEF4" w14:textId="77777777" w:rsidR="00614B3D" w:rsidRPr="00454217" w:rsidRDefault="00614B3D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14B3D">
        <w:rPr>
          <w:rFonts w:ascii="Times New Roman" w:hAnsi="Times New Roman" w:cs="Times New Roman"/>
          <w:color w:val="222222"/>
          <w:shd w:val="clear" w:color="auto" w:fill="FFFFFF"/>
        </w:rPr>
        <w:t xml:space="preserve">[DIE21] Diesel J, </w:t>
      </w:r>
      <w:proofErr w:type="spellStart"/>
      <w:r w:rsidRPr="00614B3D">
        <w:rPr>
          <w:rFonts w:ascii="Times New Roman" w:hAnsi="Times New Roman" w:cs="Times New Roman"/>
          <w:color w:val="222222"/>
          <w:shd w:val="clear" w:color="auto" w:fill="FFFFFF"/>
        </w:rPr>
        <w:t>Sterrett</w:t>
      </w:r>
      <w:proofErr w:type="spellEnd"/>
      <w:r w:rsidRPr="00614B3D">
        <w:rPr>
          <w:rFonts w:ascii="Times New Roman" w:hAnsi="Times New Roman" w:cs="Times New Roman"/>
          <w:color w:val="222222"/>
          <w:shd w:val="clear" w:color="auto" w:fill="FFFFFF"/>
        </w:rPr>
        <w:t xml:space="preserve"> N, Dasgupta S, et al. </w:t>
      </w:r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COVID-19 Vaccination Coverage Among Adults — United States, December 14, 2020–May 22, 2021. MMWR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Morb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 Mortal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Wkly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 xml:space="preserve"> Rep. </w:t>
      </w:r>
      <w:proofErr w:type="spellStart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ePub</w:t>
      </w:r>
      <w:proofErr w:type="spellEnd"/>
      <w:r w:rsidRPr="00454217">
        <w:rPr>
          <w:rFonts w:ascii="Times New Roman" w:hAnsi="Times New Roman" w:cs="Times New Roman"/>
          <w:color w:val="222222"/>
          <w:shd w:val="clear" w:color="auto" w:fill="FFFFFF"/>
        </w:rPr>
        <w:t>: 21 June 2021. DOI: </w:t>
      </w:r>
      <w:hyperlink r:id="rId9" w:tgtFrame="_blank" w:history="1">
        <w:r w:rsidRPr="00454217">
          <w:rPr>
            <w:color w:val="222222"/>
            <w:shd w:val="clear" w:color="auto" w:fill="FFFFFF"/>
          </w:rPr>
          <w:t>http://dx.doi.org/10.15585/mmwr.mm7025e1external icon</w:t>
        </w:r>
      </w:hyperlink>
      <w:r w:rsidRPr="00454217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207E3DA" w14:textId="2F3B681F" w:rsidR="00D0221F" w:rsidRPr="00D0221F" w:rsidRDefault="00D0221F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D0221F">
        <w:rPr>
          <w:color w:val="222222"/>
          <w:sz w:val="22"/>
          <w:szCs w:val="22"/>
          <w:shd w:val="clear" w:color="auto" w:fill="FFFFFF"/>
        </w:rPr>
        <w:t xml:space="preserve">[ENG21] </w:t>
      </w:r>
      <w:proofErr w:type="spellStart"/>
      <w:r w:rsidRPr="00D0221F">
        <w:rPr>
          <w:color w:val="222222"/>
          <w:sz w:val="22"/>
          <w:szCs w:val="22"/>
          <w:shd w:val="clear" w:color="auto" w:fill="FFFFFF"/>
        </w:rPr>
        <w:t>Engzell</w:t>
      </w:r>
      <w:proofErr w:type="spellEnd"/>
      <w:r w:rsidRPr="00D0221F">
        <w:rPr>
          <w:color w:val="222222"/>
          <w:sz w:val="22"/>
          <w:szCs w:val="22"/>
          <w:shd w:val="clear" w:color="auto" w:fill="FFFFFF"/>
        </w:rPr>
        <w:t xml:space="preserve">, P., Frey, A. and </w:t>
      </w:r>
      <w:proofErr w:type="spellStart"/>
      <w:r w:rsidRPr="00D0221F">
        <w:rPr>
          <w:color w:val="222222"/>
          <w:sz w:val="22"/>
          <w:szCs w:val="22"/>
          <w:shd w:val="clear" w:color="auto" w:fill="FFFFFF"/>
        </w:rPr>
        <w:t>Verhagen</w:t>
      </w:r>
      <w:proofErr w:type="spellEnd"/>
      <w:r w:rsidRPr="00D0221F">
        <w:rPr>
          <w:color w:val="222222"/>
          <w:sz w:val="22"/>
          <w:szCs w:val="22"/>
          <w:shd w:val="clear" w:color="auto" w:fill="FFFFFF"/>
        </w:rPr>
        <w:t>, M.D., 2021. Learning loss due to school closures during the COVID-19 pandemic. </w:t>
      </w:r>
      <w:r w:rsidRPr="00D0221F">
        <w:rPr>
          <w:i/>
          <w:iCs/>
          <w:color w:val="222222"/>
          <w:sz w:val="22"/>
          <w:szCs w:val="22"/>
          <w:shd w:val="clear" w:color="auto" w:fill="FFFFFF"/>
        </w:rPr>
        <w:t>Proceedings of the National Academy of Sciences</w:t>
      </w:r>
      <w:r w:rsidRPr="00D0221F">
        <w:rPr>
          <w:color w:val="222222"/>
          <w:sz w:val="22"/>
          <w:szCs w:val="22"/>
          <w:shd w:val="clear" w:color="auto" w:fill="FFFFFF"/>
        </w:rPr>
        <w:t>, </w:t>
      </w:r>
      <w:r w:rsidRPr="00D0221F">
        <w:rPr>
          <w:i/>
          <w:iCs/>
          <w:color w:val="222222"/>
          <w:sz w:val="22"/>
          <w:szCs w:val="22"/>
          <w:shd w:val="clear" w:color="auto" w:fill="FFFFFF"/>
        </w:rPr>
        <w:t>118</w:t>
      </w:r>
      <w:r w:rsidRPr="00D0221F">
        <w:rPr>
          <w:color w:val="222222"/>
          <w:sz w:val="22"/>
          <w:szCs w:val="22"/>
          <w:shd w:val="clear" w:color="auto" w:fill="FFFFFF"/>
        </w:rPr>
        <w:t>(17).</w:t>
      </w:r>
    </w:p>
    <w:p w14:paraId="133ED04E" w14:textId="2C883FE4" w:rsidR="00017D80" w:rsidRPr="003D2AEA" w:rsidRDefault="00017D80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[ESP20] Esposito, S. and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Principi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>, N., 2020. To mask or not to mask children to overcome COVID-19.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European journal of pediatrics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179</w:t>
      </w:r>
      <w:r w:rsidRPr="003D2AEA">
        <w:rPr>
          <w:color w:val="222222"/>
          <w:sz w:val="22"/>
          <w:szCs w:val="22"/>
          <w:shd w:val="clear" w:color="auto" w:fill="FFFFFF"/>
        </w:rPr>
        <w:t>(8), pp.1267-1270.</w:t>
      </w:r>
    </w:p>
    <w:p w14:paraId="412A7B3D" w14:textId="77777777" w:rsidR="00017D80" w:rsidRPr="003D2AEA" w:rsidRDefault="00017D80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[FAL20] Falk, A., Benda, A., Falk, P., Steffen, S., Wallace, Z. and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Høeg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>, T.B., 2021. COVID-19 cases and transmission in 17 K–12 schools—Wood County, Wisconsin, August 31–November 29, 2020.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Morbidity and Mortality Weekly Report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70</w:t>
      </w:r>
      <w:r w:rsidRPr="003D2AEA">
        <w:rPr>
          <w:color w:val="222222"/>
          <w:sz w:val="22"/>
          <w:szCs w:val="22"/>
          <w:shd w:val="clear" w:color="auto" w:fill="FFFFFF"/>
        </w:rPr>
        <w:t>(4), p.136.</w:t>
      </w:r>
    </w:p>
    <w:p w14:paraId="76D29DD7" w14:textId="0D3ACE7A" w:rsidR="00CA33DF" w:rsidRPr="009638B3" w:rsidRDefault="00CA33DF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9638B3">
        <w:rPr>
          <w:rFonts w:ascii="Times New Roman" w:hAnsi="Times New Roman" w:cs="Times New Roman"/>
          <w:color w:val="222222"/>
          <w:shd w:val="clear" w:color="auto" w:fill="FFFFFF"/>
        </w:rPr>
        <w:t xml:space="preserve">[FOR21] </w:t>
      </w:r>
      <w:proofErr w:type="spellStart"/>
      <w:r w:rsidRPr="009638B3">
        <w:rPr>
          <w:rFonts w:ascii="Times New Roman" w:hAnsi="Times New Roman" w:cs="Times New Roman"/>
          <w:color w:val="222222"/>
          <w:shd w:val="clear" w:color="auto" w:fill="FFFFFF"/>
        </w:rPr>
        <w:t>Forni</w:t>
      </w:r>
      <w:proofErr w:type="spellEnd"/>
      <w:r w:rsidRPr="009638B3">
        <w:rPr>
          <w:rFonts w:ascii="Times New Roman" w:hAnsi="Times New Roman" w:cs="Times New Roman"/>
          <w:color w:val="222222"/>
          <w:shd w:val="clear" w:color="auto" w:fill="FFFFFF"/>
        </w:rPr>
        <w:t xml:space="preserve">, G. and </w:t>
      </w:r>
      <w:proofErr w:type="spellStart"/>
      <w:r w:rsidRPr="009638B3">
        <w:rPr>
          <w:rFonts w:ascii="Times New Roman" w:hAnsi="Times New Roman" w:cs="Times New Roman"/>
          <w:color w:val="222222"/>
          <w:shd w:val="clear" w:color="auto" w:fill="FFFFFF"/>
        </w:rPr>
        <w:t>Mantovani</w:t>
      </w:r>
      <w:proofErr w:type="spellEnd"/>
      <w:r w:rsidRPr="009638B3">
        <w:rPr>
          <w:rFonts w:ascii="Times New Roman" w:hAnsi="Times New Roman" w:cs="Times New Roman"/>
          <w:color w:val="222222"/>
          <w:shd w:val="clear" w:color="auto" w:fill="FFFFFF"/>
        </w:rPr>
        <w:t>, A., 2021. COVID-19 vaccines: where we stand and challenges ahead. </w:t>
      </w:r>
      <w:r w:rsidRPr="009638B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Cell Death &amp; Differentiation</w:t>
      </w:r>
      <w:r w:rsidRPr="009638B3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9638B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28</w:t>
      </w:r>
      <w:r w:rsidRPr="009638B3">
        <w:rPr>
          <w:rFonts w:ascii="Times New Roman" w:hAnsi="Times New Roman" w:cs="Times New Roman"/>
          <w:color w:val="222222"/>
          <w:shd w:val="clear" w:color="auto" w:fill="FFFFFF"/>
        </w:rPr>
        <w:t>(2), pp.626-639.</w:t>
      </w:r>
    </w:p>
    <w:p w14:paraId="665265E1" w14:textId="5203CCBF" w:rsidR="00674470" w:rsidRPr="003D2AEA" w:rsidRDefault="00674470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[HE20] He, X., Lau, E.H., Wu, P., Deng, X., Wang, J., Hao, X., Lau, Y.C., Wong, J.Y., Guan, Y., Tan, X. and Mo, X., 2020. Temporal dynamics in viral shedding and transmissibility of COVID-19.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Nature medicine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26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(5), pp.672-675.</w:t>
      </w:r>
    </w:p>
    <w:p w14:paraId="045FD30A" w14:textId="77777777" w:rsidR="00535E0F" w:rsidRPr="003D2AEA" w:rsidRDefault="00535E0F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[HEA20] Head, J.R.,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Andrejko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K., Cheng, Q.,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Collender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P.A., Phillips, S.,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Boser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A., Heaney, A.K., Hoover, C.M., Wu, S.L., Northrup, G.R. and Click, K., 2020. The effect of school closures and reopening strategies on COVID-19 infection dynamics in the San Francisco Bay Area: a cross-sectional survey and modeling analysis. </w:t>
      </w:r>
      <w:proofErr w:type="spellStart"/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medRxiv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A5E6B0D" w14:textId="77777777" w:rsidR="00C603B6" w:rsidRPr="003D2AEA" w:rsidRDefault="00C603B6" w:rsidP="00775FED">
      <w:pPr>
        <w:ind w:left="720" w:hanging="720"/>
        <w:rPr>
          <w:rFonts w:ascii="Times New Roman" w:hAnsi="Times New Roman" w:cs="Times New Roman"/>
          <w:color w:val="303030"/>
          <w:shd w:val="clear" w:color="auto" w:fill="FFFFFF"/>
        </w:rPr>
      </w:pPr>
      <w:r w:rsidRPr="003D2AEA">
        <w:rPr>
          <w:rFonts w:ascii="Times New Roman" w:hAnsi="Times New Roman" w:cs="Times New Roman"/>
          <w:color w:val="303030"/>
          <w:shd w:val="clear" w:color="auto" w:fill="FFFFFF"/>
        </w:rPr>
        <w:t xml:space="preserve">[JAY20] 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Jayaweera, M.,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Perera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Gunawardana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B.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Manatunge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J., 2020. Transmission of COVID-19 virus by droplets and aerosols: A critical review on the unresolved dichotomy.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Environmental research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p.109819.</w:t>
      </w:r>
    </w:p>
    <w:p w14:paraId="133DBEE3" w14:textId="77777777" w:rsidR="00C603B6" w:rsidRPr="003D2AEA" w:rsidRDefault="00C603B6" w:rsidP="00775FED">
      <w:pPr>
        <w:ind w:left="720" w:hanging="720"/>
        <w:rPr>
          <w:rFonts w:ascii="Times New Roman" w:hAnsi="Times New Roman" w:cs="Times New Roman"/>
        </w:rPr>
      </w:pPr>
      <w:r w:rsidRPr="003D2AEA">
        <w:rPr>
          <w:rFonts w:ascii="Times New Roman" w:hAnsi="Times New Roman" w:cs="Times New Roman"/>
        </w:rPr>
        <w:t xml:space="preserve">[KHA21] Khan, K., Bush, W.M. and Bazant, M.Z., 2021. COVID-19 Indoor Safety Guideline. Online at </w:t>
      </w:r>
      <w:hyperlink r:id="rId10" w:history="1">
        <w:r w:rsidRPr="003D2AEA">
          <w:rPr>
            <w:rStyle w:val="Hyperlink"/>
            <w:rFonts w:ascii="Times New Roman" w:hAnsi="Times New Roman" w:cs="Times New Roman"/>
          </w:rPr>
          <w:t>https://indoor-covid-safety.herokuapp.com/</w:t>
        </w:r>
      </w:hyperlink>
      <w:r w:rsidRPr="003D2AEA">
        <w:rPr>
          <w:rFonts w:ascii="Times New Roman" w:hAnsi="Times New Roman" w:cs="Times New Roman"/>
        </w:rPr>
        <w:t xml:space="preserve"> </w:t>
      </w:r>
    </w:p>
    <w:p w14:paraId="2B393D89" w14:textId="77777777" w:rsidR="008875A5" w:rsidRPr="003D2AEA" w:rsidRDefault="008875A5" w:rsidP="00775FED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3D2AEA">
        <w:rPr>
          <w:rFonts w:ascii="Times New Roman" w:hAnsi="Times New Roman" w:cs="Times New Roman"/>
          <w:color w:val="000000"/>
          <w:shd w:val="clear" w:color="auto" w:fill="FFFFFF"/>
        </w:rPr>
        <w:t xml:space="preserve">[KOH20]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Kohanski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M.A., Lo, L.J. and Waring, M.S., 2020, October. Review of indoor aerosol generation, transport, and control in the context of COVID‐19. In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forum of allergy &amp; rhinology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 (Vol. 10, No. 10, pp. 1173-1179).</w:t>
      </w:r>
    </w:p>
    <w:p w14:paraId="3F08F3AB" w14:textId="2B93F858" w:rsidR="00C603B6" w:rsidRDefault="00C603B6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565352">
        <w:rPr>
          <w:rFonts w:ascii="Times New Roman" w:hAnsi="Times New Roman" w:cs="Times New Roman"/>
          <w:color w:val="222222"/>
          <w:shd w:val="clear" w:color="auto" w:fill="FFFFFF"/>
        </w:rPr>
        <w:t xml:space="preserve">[KRA21] </w:t>
      </w:r>
      <w:proofErr w:type="spellStart"/>
      <w:r w:rsidRPr="00565352">
        <w:rPr>
          <w:rFonts w:ascii="Times New Roman" w:hAnsi="Times New Roman" w:cs="Times New Roman"/>
          <w:color w:val="303030"/>
          <w:shd w:val="clear" w:color="auto" w:fill="FFFFFF"/>
        </w:rPr>
        <w:t>Kraay</w:t>
      </w:r>
      <w:proofErr w:type="spellEnd"/>
      <w:r w:rsidRPr="00565352">
        <w:rPr>
          <w:rFonts w:ascii="Times New Roman" w:hAnsi="Times New Roman" w:cs="Times New Roman"/>
          <w:color w:val="303030"/>
          <w:shd w:val="clear" w:color="auto" w:fill="FFFFFF"/>
        </w:rPr>
        <w:t xml:space="preserve"> ANM GM, Ge Y, et al. </w:t>
      </w:r>
      <w:r w:rsidRPr="003D2AEA">
        <w:rPr>
          <w:rFonts w:ascii="Times New Roman" w:hAnsi="Times New Roman" w:cs="Times New Roman"/>
          <w:color w:val="303030"/>
          <w:shd w:val="clear" w:color="auto" w:fill="FFFFFF"/>
        </w:rPr>
        <w:t xml:space="preserve">Modeling the use of SARS-CoV-2 vaccination to safely relax non-pharmaceutical interventions. </w:t>
      </w:r>
      <w:proofErr w:type="spellStart"/>
      <w:r w:rsidRPr="003D2AEA">
        <w:rPr>
          <w:rFonts w:ascii="Times New Roman" w:hAnsi="Times New Roman" w:cs="Times New Roman"/>
          <w:color w:val="303030"/>
          <w:shd w:val="clear" w:color="auto" w:fill="FFFFFF"/>
        </w:rPr>
        <w:t>medRxiv</w:t>
      </w:r>
      <w:proofErr w:type="spellEnd"/>
      <w:r w:rsidRPr="003D2AEA">
        <w:rPr>
          <w:rFonts w:ascii="Times New Roman" w:hAnsi="Times New Roman" w:cs="Times New Roman"/>
          <w:color w:val="303030"/>
          <w:shd w:val="clear" w:color="auto" w:fill="FFFFFF"/>
        </w:rPr>
        <w:t>. 2021;</w:t>
      </w:r>
      <w:hyperlink r:id="rId11" w:history="1">
        <w:r w:rsidRPr="003D2AEA">
          <w:rPr>
            <w:rStyle w:val="Hyperlink"/>
            <w:rFonts w:ascii="Times New Roman" w:hAnsi="Times New Roman" w:cs="Times New Roman"/>
            <w:color w:val="2F4A8B"/>
            <w:shd w:val="clear" w:color="auto" w:fill="FFFFFF"/>
          </w:rPr>
          <w:t>https://www​.medrxiv.org/content/10​.1101/2021​.03.12.21253481v1.full.pdf</w:t>
        </w:r>
      </w:hyperlink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73D5A87A" w14:textId="7C594577" w:rsidR="001A4BAD" w:rsidRPr="001A4BAD" w:rsidRDefault="004F1444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[KUD19] Kudinov</w:t>
      </w:r>
      <w:r w:rsidR="001A4BAD">
        <w:rPr>
          <w:rFonts w:ascii="Times New Roman" w:hAnsi="Times New Roman" w:cs="Times New Roman"/>
          <w:color w:val="222222"/>
          <w:shd w:val="clear" w:color="auto" w:fill="FFFFFF"/>
        </w:rPr>
        <w:t xml:space="preserve">, D., 2019. </w:t>
      </w:r>
      <w:r w:rsidR="001A4BAD" w:rsidRPr="001A4BAD">
        <w:rPr>
          <w:rFonts w:ascii="Times New Roman" w:hAnsi="Times New Roman" w:cs="Times New Roman"/>
          <w:color w:val="222222"/>
          <w:shd w:val="clear" w:color="auto" w:fill="FFFFFF"/>
        </w:rPr>
        <w:t>Esri, Microsoft join UC San Diego teaching practical geospatial data science and deep learning</w:t>
      </w:r>
      <w:r w:rsidR="004D39E9">
        <w:rPr>
          <w:rFonts w:ascii="Times New Roman" w:hAnsi="Times New Roman" w:cs="Times New Roman"/>
          <w:color w:val="222222"/>
          <w:shd w:val="clear" w:color="auto" w:fill="FFFFFF"/>
        </w:rPr>
        <w:t xml:space="preserve">. Medium.com; </w:t>
      </w:r>
      <w:hyperlink r:id="rId12" w:history="1">
        <w:r w:rsidR="00AF21A3" w:rsidRPr="00E168F9">
          <w:rPr>
            <w:rStyle w:val="Hyperlink"/>
            <w:rFonts w:ascii="Times New Roman" w:hAnsi="Times New Roman" w:cs="Times New Roman"/>
            <w:shd w:val="clear" w:color="auto" w:fill="FFFFFF"/>
          </w:rPr>
          <w:t>https://medium.com/geoai/esri-microsoft-join-uc-san-diego-teaching-practical-geospatial-data-science-and-deep-learning-3d7e62bd23fb</w:t>
        </w:r>
      </w:hyperlink>
      <w:r w:rsidR="00AF21A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D39E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3F18B19F" w14:textId="538561E2" w:rsidR="00B42DA1" w:rsidRPr="003D2AEA" w:rsidRDefault="00B42DA1" w:rsidP="00775FED">
      <w:pPr>
        <w:ind w:left="720" w:hanging="720"/>
        <w:rPr>
          <w:rFonts w:ascii="Times New Roman" w:hAnsi="Times New Roman" w:cs="Times New Roman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[LEE20] Lee, P.I., Hu, Y.L., Chen, P.Y., Huang, Y.C. and Hsueh, P.R., 2020. Are children less susceptible to COVID-</w:t>
      </w:r>
      <w:proofErr w:type="gram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19?.</w:t>
      </w:r>
      <w:proofErr w:type="gram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Journal of Microbiology, Immunology, and Infection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53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(3), p.371.</w:t>
      </w:r>
    </w:p>
    <w:p w14:paraId="01A0C723" w14:textId="77777777" w:rsidR="003D2AEA" w:rsidRPr="003D2AEA" w:rsidRDefault="003D2AEA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[LEV21] </w:t>
      </w:r>
      <w:r w:rsidRPr="003D2AEA">
        <w:rPr>
          <w:color w:val="303030"/>
          <w:sz w:val="22"/>
          <w:szCs w:val="22"/>
          <w:shd w:val="clear" w:color="auto" w:fill="FFFFFF"/>
        </w:rPr>
        <w:t>Levine-</w:t>
      </w:r>
      <w:proofErr w:type="spellStart"/>
      <w:r w:rsidRPr="003D2AEA">
        <w:rPr>
          <w:color w:val="303030"/>
          <w:sz w:val="22"/>
          <w:szCs w:val="22"/>
          <w:shd w:val="clear" w:color="auto" w:fill="FFFFFF"/>
        </w:rPr>
        <w:t>Tiefenbrun</w:t>
      </w:r>
      <w:proofErr w:type="spellEnd"/>
      <w:r w:rsidRPr="003D2AEA">
        <w:rPr>
          <w:color w:val="303030"/>
          <w:sz w:val="22"/>
          <w:szCs w:val="22"/>
          <w:shd w:val="clear" w:color="auto" w:fill="FFFFFF"/>
        </w:rPr>
        <w:t xml:space="preserve"> M YI, Katz R, </w:t>
      </w:r>
      <w:proofErr w:type="gramStart"/>
      <w:r w:rsidRPr="003D2AEA">
        <w:rPr>
          <w:color w:val="303030"/>
          <w:sz w:val="22"/>
          <w:szCs w:val="22"/>
          <w:shd w:val="clear" w:color="auto" w:fill="FFFFFF"/>
        </w:rPr>
        <w:t>et al. .</w:t>
      </w:r>
      <w:proofErr w:type="gramEnd"/>
      <w:r w:rsidRPr="003D2AEA">
        <w:rPr>
          <w:color w:val="303030"/>
          <w:sz w:val="22"/>
          <w:szCs w:val="22"/>
          <w:shd w:val="clear" w:color="auto" w:fill="FFFFFF"/>
        </w:rPr>
        <w:t xml:space="preserve"> Decreased SARS-CoV-2 viral load following vaccination. </w:t>
      </w:r>
      <w:proofErr w:type="spellStart"/>
      <w:r w:rsidRPr="003D2AEA">
        <w:rPr>
          <w:color w:val="303030"/>
          <w:sz w:val="22"/>
          <w:szCs w:val="22"/>
          <w:shd w:val="clear" w:color="auto" w:fill="FFFFFF"/>
        </w:rPr>
        <w:t>medRxiv</w:t>
      </w:r>
      <w:proofErr w:type="spellEnd"/>
      <w:r w:rsidRPr="003D2AEA">
        <w:rPr>
          <w:color w:val="303030"/>
          <w:sz w:val="22"/>
          <w:szCs w:val="22"/>
          <w:shd w:val="clear" w:color="auto" w:fill="FFFFFF"/>
        </w:rPr>
        <w:t>. 2021;</w:t>
      </w:r>
      <w:hyperlink r:id="rId13" w:history="1">
        <w:r w:rsidRPr="003D2AEA">
          <w:rPr>
            <w:rStyle w:val="Hyperlink"/>
            <w:color w:val="2F4A8B"/>
            <w:sz w:val="22"/>
            <w:szCs w:val="22"/>
            <w:shd w:val="clear" w:color="auto" w:fill="FFFFFF"/>
          </w:rPr>
          <w:t>https://www​.medrxiv.org/content/10​.1101/2021​.02.06.21251283v1.full.pdf</w:t>
        </w:r>
      </w:hyperlink>
      <w:r w:rsidRPr="003D2AEA"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11751586" w14:textId="77777777" w:rsidR="00C603B6" w:rsidRPr="003D2AEA" w:rsidRDefault="00C603B6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</w:rPr>
        <w:t xml:space="preserve">[LI99] 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Li, M.Y.,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Graef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J.R., Wang, L.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Karsai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J., 1999. Global dynamics of a SEIR model with varying total population size.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Mathematical biosciences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160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(2), pp.191-213.</w:t>
      </w:r>
    </w:p>
    <w:p w14:paraId="17D7335A" w14:textId="477D1930" w:rsidR="00017D80" w:rsidRPr="003D2AEA" w:rsidRDefault="00017D80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[LU20] Lu, Y., Li, Y., Deng, W., Liu, M., He, Y., Huang, L.,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Lv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>, M., Li, J. and Du, H., 2020. Symptomatic infection is associated with prolonged duration of viral shedding in mild coronavirus disease 2019: a retrospective study of 110 children in Wuhan.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The Pediatric infectious disease journal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39</w:t>
      </w:r>
      <w:r w:rsidRPr="003D2AEA">
        <w:rPr>
          <w:color w:val="222222"/>
          <w:sz w:val="22"/>
          <w:szCs w:val="22"/>
          <w:shd w:val="clear" w:color="auto" w:fill="FFFFFF"/>
        </w:rPr>
        <w:t>(7), p.e95.</w:t>
      </w:r>
    </w:p>
    <w:p w14:paraId="3361574D" w14:textId="213EA352" w:rsidR="0017582F" w:rsidRPr="003D2AEA" w:rsidRDefault="0017582F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3D2AEA">
        <w:rPr>
          <w:sz w:val="22"/>
          <w:szCs w:val="22"/>
        </w:rPr>
        <w:t xml:space="preserve">[MAS15] </w:t>
      </w:r>
      <w:proofErr w:type="spellStart"/>
      <w:r w:rsidRPr="003D2AEA">
        <w:rPr>
          <w:sz w:val="22"/>
          <w:szCs w:val="22"/>
        </w:rPr>
        <w:t>Masad</w:t>
      </w:r>
      <w:proofErr w:type="spellEnd"/>
      <w:r w:rsidRPr="003D2AEA">
        <w:rPr>
          <w:sz w:val="22"/>
          <w:szCs w:val="22"/>
        </w:rPr>
        <w:t xml:space="preserve">, D., </w:t>
      </w:r>
      <w:proofErr w:type="gramStart"/>
      <w:r w:rsidRPr="003D2AEA">
        <w:rPr>
          <w:sz w:val="22"/>
          <w:szCs w:val="22"/>
        </w:rPr>
        <w:t xml:space="preserve">and  </w:t>
      </w:r>
      <w:proofErr w:type="spellStart"/>
      <w:r w:rsidRPr="003D2AEA">
        <w:rPr>
          <w:sz w:val="22"/>
          <w:szCs w:val="22"/>
        </w:rPr>
        <w:t>Kazil</w:t>
      </w:r>
      <w:proofErr w:type="spellEnd"/>
      <w:proofErr w:type="gramEnd"/>
      <w:r w:rsidRPr="003D2AEA">
        <w:rPr>
          <w:sz w:val="22"/>
          <w:szCs w:val="22"/>
        </w:rPr>
        <w:t xml:space="preserve">, J. (2015). MESA: an agent-based modeling framework. In Proceedings of the 14th </w:t>
      </w:r>
      <w:r>
        <w:rPr>
          <w:sz w:val="22"/>
          <w:szCs w:val="22"/>
        </w:rPr>
        <w:t>P</w:t>
      </w:r>
      <w:r w:rsidRPr="003D2AEA">
        <w:rPr>
          <w:sz w:val="22"/>
          <w:szCs w:val="22"/>
        </w:rPr>
        <w:t xml:space="preserve">ython in </w:t>
      </w:r>
      <w:r>
        <w:rPr>
          <w:sz w:val="22"/>
          <w:szCs w:val="22"/>
        </w:rPr>
        <w:t>S</w:t>
      </w:r>
      <w:r w:rsidRPr="003D2AEA">
        <w:rPr>
          <w:sz w:val="22"/>
          <w:szCs w:val="22"/>
        </w:rPr>
        <w:t xml:space="preserve">cience </w:t>
      </w:r>
      <w:r>
        <w:rPr>
          <w:sz w:val="22"/>
          <w:szCs w:val="22"/>
        </w:rPr>
        <w:t>C</w:t>
      </w:r>
      <w:r w:rsidRPr="003D2AEA">
        <w:rPr>
          <w:sz w:val="22"/>
          <w:szCs w:val="22"/>
        </w:rPr>
        <w:t>onference (pp. 53–60). SciPy. doi:10.25080/ majora-7b98e3ed-009</w:t>
      </w:r>
    </w:p>
    <w:p w14:paraId="3FC7E01F" w14:textId="77777777" w:rsidR="008875A5" w:rsidRPr="003D2AEA" w:rsidRDefault="008875A5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[MAY79] May, R.M. and Anderson, R.M., 1979. Population biology of infectious diseases: Part II.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Nature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280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(5722), pp.455-461.</w:t>
      </w:r>
    </w:p>
    <w:p w14:paraId="0B4C58BB" w14:textId="77777777" w:rsidR="00535E0F" w:rsidRPr="003D2AEA" w:rsidRDefault="00535E0F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[MID20] MIDAS: Online Portal for COVID-19 Modeling Research, 2020. </w:t>
      </w:r>
      <w:hyperlink r:id="rId14" w:history="1">
        <w:r w:rsidRPr="003D2AEA">
          <w:rPr>
            <w:rStyle w:val="Hyperlink"/>
            <w:sz w:val="22"/>
            <w:szCs w:val="22"/>
            <w:shd w:val="clear" w:color="auto" w:fill="FFFFFF"/>
          </w:rPr>
          <w:t>https://midasnetwork.us/covid-19/</w:t>
        </w:r>
      </w:hyperlink>
    </w:p>
    <w:p w14:paraId="19FBA2FC" w14:textId="16477067" w:rsidR="0058244D" w:rsidRPr="003D2AEA" w:rsidRDefault="0010117A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>[MOR</w:t>
      </w:r>
      <w:r w:rsidR="008E6037"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21] </w:t>
      </w:r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Morrison, D.E., </w:t>
      </w:r>
      <w:proofErr w:type="spellStart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Nianogo</w:t>
      </w:r>
      <w:proofErr w:type="spellEnd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R., Manuel, V., </w:t>
      </w:r>
      <w:proofErr w:type="spellStart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Arah</w:t>
      </w:r>
      <w:proofErr w:type="spellEnd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O.A., Anderson, N., Kuo, T. and </w:t>
      </w:r>
      <w:proofErr w:type="spellStart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Inkelas</w:t>
      </w:r>
      <w:proofErr w:type="spellEnd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, M., 2021. Modeling infection dynamics and mitigation strategies to support K-6 in-person instruction during the COVID-19 pandemic. </w:t>
      </w:r>
      <w:proofErr w:type="spellStart"/>
      <w:r w:rsidR="0058244D"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medRxiv</w:t>
      </w:r>
      <w:proofErr w:type="spellEnd"/>
      <w:r w:rsidR="0058244D" w:rsidRPr="003D2AE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DAB6B75" w14:textId="77777777" w:rsidR="008875A5" w:rsidRPr="003D2AEA" w:rsidRDefault="008875A5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[MUE21] Müller, S.A., Balmer, M., Charlton, W., Ewert, R., Neumann, A.,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Rakow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C.,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Schlenther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T. and Nagel, K., 2021. Predicting the effects of COVID-19 related interventions in urban settings by combining activity-based modelling, agent-based simulation, and mobile phone data. </w:t>
      </w:r>
      <w:proofErr w:type="spellStart"/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medRxiv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6C215AF" w14:textId="77777777" w:rsidR="008875A5" w:rsidRPr="003D2AEA" w:rsidRDefault="008875A5" w:rsidP="00775FED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3D2AEA">
        <w:rPr>
          <w:rFonts w:ascii="Times New Roman" w:hAnsi="Times New Roman" w:cs="Times New Roman"/>
          <w:color w:val="000000"/>
          <w:shd w:val="clear" w:color="auto" w:fill="FFFFFF"/>
        </w:rPr>
        <w:t xml:space="preserve">[ORB20] </w:t>
      </w:r>
      <w:proofErr w:type="spellStart"/>
      <w:r w:rsidRPr="003D2AEA">
        <w:rPr>
          <w:rFonts w:ascii="Times New Roman" w:hAnsi="Times New Roman" w:cs="Times New Roman"/>
          <w:color w:val="000000"/>
          <w:shd w:val="clear" w:color="auto" w:fill="FFFFFF"/>
        </w:rPr>
        <w:t>Orben</w:t>
      </w:r>
      <w:proofErr w:type="spellEnd"/>
      <w:r w:rsidRPr="003D2AEA">
        <w:rPr>
          <w:rFonts w:ascii="Times New Roman" w:hAnsi="Times New Roman" w:cs="Times New Roman"/>
          <w:color w:val="000000"/>
          <w:shd w:val="clear" w:color="auto" w:fill="FFFFFF"/>
        </w:rPr>
        <w:t xml:space="preserve"> A, </w:t>
      </w:r>
      <w:proofErr w:type="spellStart"/>
      <w:r w:rsidRPr="003D2AEA">
        <w:rPr>
          <w:rFonts w:ascii="Times New Roman" w:hAnsi="Times New Roman" w:cs="Times New Roman"/>
          <w:color w:val="000000"/>
          <w:shd w:val="clear" w:color="auto" w:fill="FFFFFF"/>
        </w:rPr>
        <w:t>Tomova</w:t>
      </w:r>
      <w:proofErr w:type="spellEnd"/>
      <w:r w:rsidRPr="003D2AEA">
        <w:rPr>
          <w:rFonts w:ascii="Times New Roman" w:hAnsi="Times New Roman" w:cs="Times New Roman"/>
          <w:color w:val="000000"/>
          <w:shd w:val="clear" w:color="auto" w:fill="FFFFFF"/>
        </w:rPr>
        <w:t xml:space="preserve"> L, Blakemore SJ. The effects of social deprivation on adolescent development and mental health. </w:t>
      </w:r>
      <w:r w:rsidRPr="003D2AEA">
        <w:rPr>
          <w:rStyle w:val="ref-journal"/>
          <w:rFonts w:ascii="Times New Roman" w:hAnsi="Times New Roman" w:cs="Times New Roman"/>
          <w:color w:val="000000"/>
          <w:shd w:val="clear" w:color="auto" w:fill="FFFFFF"/>
        </w:rPr>
        <w:t xml:space="preserve">Lancet Child </w:t>
      </w:r>
      <w:proofErr w:type="spellStart"/>
      <w:r w:rsidRPr="003D2AEA">
        <w:rPr>
          <w:rStyle w:val="ref-journal"/>
          <w:rFonts w:ascii="Times New Roman" w:hAnsi="Times New Roman" w:cs="Times New Roman"/>
          <w:color w:val="000000"/>
          <w:shd w:val="clear" w:color="auto" w:fill="FFFFFF"/>
        </w:rPr>
        <w:t>Adolesc</w:t>
      </w:r>
      <w:proofErr w:type="spellEnd"/>
      <w:r w:rsidRPr="003D2AEA">
        <w:rPr>
          <w:rStyle w:val="ref-journal"/>
          <w:rFonts w:ascii="Times New Roman" w:hAnsi="Times New Roman" w:cs="Times New Roman"/>
          <w:color w:val="000000"/>
          <w:shd w:val="clear" w:color="auto" w:fill="FFFFFF"/>
        </w:rPr>
        <w:t xml:space="preserve"> Health. </w:t>
      </w:r>
      <w:r w:rsidRPr="003D2AEA">
        <w:rPr>
          <w:rFonts w:ascii="Times New Roman" w:hAnsi="Times New Roman" w:cs="Times New Roman"/>
          <w:color w:val="000000"/>
          <w:shd w:val="clear" w:color="auto" w:fill="FFFFFF"/>
        </w:rPr>
        <w:t>2020;</w:t>
      </w:r>
      <w:r w:rsidRPr="003D2AEA">
        <w:rPr>
          <w:rStyle w:val="ref-vol"/>
          <w:rFonts w:ascii="Times New Roman" w:hAnsi="Times New Roman" w:cs="Times New Roman"/>
          <w:color w:val="000000"/>
          <w:shd w:val="clear" w:color="auto" w:fill="FFFFFF"/>
        </w:rPr>
        <w:t>4</w:t>
      </w:r>
      <w:r w:rsidRPr="003D2AEA">
        <w:rPr>
          <w:rFonts w:ascii="Times New Roman" w:hAnsi="Times New Roman" w:cs="Times New Roman"/>
          <w:color w:val="000000"/>
          <w:shd w:val="clear" w:color="auto" w:fill="FFFFFF"/>
        </w:rPr>
        <w:t>(8):634–40. </w:t>
      </w:r>
    </w:p>
    <w:p w14:paraId="7FF744C8" w14:textId="77777777" w:rsidR="00001460" w:rsidRPr="003D2AEA" w:rsidRDefault="00001460" w:rsidP="00775FED">
      <w:pPr>
        <w:shd w:val="clear" w:color="auto" w:fill="FFFFFF"/>
        <w:spacing w:beforeAutospacing="1" w:after="0" w:afterAutospacing="1" w:line="24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000000"/>
        </w:rPr>
        <w:t xml:space="preserve">[PAT04]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Patlolla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P.,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Gunupudi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V.,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Mikler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A.R. and Jacob, R.T., 2004, June. Agent-based simulation tools in computational epidemiology. In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Workshop on Innovative Internet Community Systems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 (pp. 212-223). Springer, Berlin, Heidelberg.</w:t>
      </w:r>
    </w:p>
    <w:p w14:paraId="689919C8" w14:textId="69B54E79" w:rsidR="00565352" w:rsidRPr="00D20939" w:rsidRDefault="00565352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D20939">
        <w:rPr>
          <w:color w:val="000000"/>
          <w:sz w:val="22"/>
          <w:szCs w:val="22"/>
        </w:rPr>
        <w:t xml:space="preserve">[PIE15] </w:t>
      </w:r>
      <w:r w:rsidRPr="00D20939">
        <w:rPr>
          <w:color w:val="222222"/>
          <w:sz w:val="22"/>
          <w:szCs w:val="22"/>
          <w:shd w:val="clear" w:color="auto" w:fill="FFFFFF"/>
        </w:rPr>
        <w:t xml:space="preserve">Pierce, M.,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Marru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S., Gunathilake, L.,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Kanewala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T.A., Singh, R., Wijeratne, S.,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Wimalasena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C., Herath, C.,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Chinthaka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E.,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Mattmann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C. and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Slominski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 xml:space="preserve">, A., 2014, June. Apache </w:t>
      </w:r>
      <w:proofErr w:type="spellStart"/>
      <w:r w:rsidRPr="00D20939">
        <w:rPr>
          <w:color w:val="222222"/>
          <w:sz w:val="22"/>
          <w:szCs w:val="22"/>
          <w:shd w:val="clear" w:color="auto" w:fill="FFFFFF"/>
        </w:rPr>
        <w:t>Airavata</w:t>
      </w:r>
      <w:proofErr w:type="spellEnd"/>
      <w:r w:rsidRPr="00D20939">
        <w:rPr>
          <w:color w:val="222222"/>
          <w:sz w:val="22"/>
          <w:szCs w:val="22"/>
          <w:shd w:val="clear" w:color="auto" w:fill="FFFFFF"/>
        </w:rPr>
        <w:t>: design and directions of a science gateway framework. In </w:t>
      </w:r>
      <w:r w:rsidRPr="00D20939">
        <w:rPr>
          <w:i/>
          <w:iCs/>
          <w:color w:val="222222"/>
          <w:sz w:val="22"/>
          <w:szCs w:val="22"/>
          <w:shd w:val="clear" w:color="auto" w:fill="FFFFFF"/>
        </w:rPr>
        <w:t>2014 6th International Workshop on Science Gateways</w:t>
      </w:r>
      <w:r w:rsidRPr="00D20939">
        <w:rPr>
          <w:color w:val="222222"/>
          <w:sz w:val="22"/>
          <w:szCs w:val="22"/>
          <w:shd w:val="clear" w:color="auto" w:fill="FFFFFF"/>
        </w:rPr>
        <w:t> (pp. 48-54). IEEE.</w:t>
      </w:r>
    </w:p>
    <w:p w14:paraId="4DE1344E" w14:textId="563FCC9A" w:rsidR="00BB55EA" w:rsidRPr="003D2AEA" w:rsidRDefault="00BB55EA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3D2AEA">
        <w:rPr>
          <w:color w:val="000000"/>
          <w:sz w:val="22"/>
          <w:szCs w:val="22"/>
        </w:rPr>
        <w:t xml:space="preserve">[PIE18] </w:t>
      </w:r>
      <w:r w:rsidRPr="003D2AEA">
        <w:rPr>
          <w:color w:val="222222"/>
          <w:sz w:val="22"/>
          <w:szCs w:val="22"/>
          <w:shd w:val="clear" w:color="auto" w:fill="FFFFFF"/>
        </w:rPr>
        <w:t xml:space="preserve">Pierce, M.,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Marru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 xml:space="preserve">, S., Abeysinghe, E., Pamidighantam, S., Christie, M. and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Wannipurage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 xml:space="preserve">, D., 2018. Supporting science gateways using apache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airavata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 xml:space="preserve"> and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scigap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 xml:space="preserve"> services. </w:t>
      </w:r>
      <w:r w:rsidRPr="003D2AEA">
        <w:rPr>
          <w:color w:val="222222"/>
          <w:sz w:val="22"/>
          <w:szCs w:val="22"/>
          <w:shd w:val="clear" w:color="auto" w:fill="FFFFFF"/>
        </w:rPr>
        <w:lastRenderedPageBreak/>
        <w:t>In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Proceedings of the Practice and Experience on Advanced Research Computing</w:t>
      </w:r>
      <w:r w:rsidRPr="003D2AEA">
        <w:rPr>
          <w:color w:val="222222"/>
          <w:sz w:val="22"/>
          <w:szCs w:val="22"/>
          <w:shd w:val="clear" w:color="auto" w:fill="FFFFFF"/>
        </w:rPr>
        <w:t> (pp. 1-4).</w:t>
      </w:r>
    </w:p>
    <w:p w14:paraId="4C16BAF2" w14:textId="77777777" w:rsidR="00001460" w:rsidRPr="003D2AEA" w:rsidRDefault="00001460" w:rsidP="00775FED">
      <w:pPr>
        <w:shd w:val="clear" w:color="auto" w:fill="FFFFFF"/>
        <w:spacing w:beforeAutospacing="1" w:after="0" w:afterAutospacing="1" w:line="240" w:lineRule="auto"/>
        <w:ind w:left="720" w:hanging="720"/>
        <w:rPr>
          <w:rFonts w:ascii="Times New Roman" w:hAnsi="Times New Roman" w:cs="Times New Roman"/>
          <w:color w:val="000000"/>
        </w:rPr>
      </w:pPr>
      <w:r w:rsidRPr="00BB55EA">
        <w:rPr>
          <w:rFonts w:ascii="Times New Roman" w:hAnsi="Times New Roman" w:cs="Times New Roman"/>
          <w:lang w:val="fr-FR"/>
        </w:rPr>
        <w:t xml:space="preserve">[POL20] </w:t>
      </w:r>
      <w:proofErr w:type="spellStart"/>
      <w:r w:rsidRPr="00BB55EA">
        <w:rPr>
          <w:rFonts w:ascii="Times New Roman" w:hAnsi="Times New Roman" w:cs="Times New Roman"/>
          <w:color w:val="000000"/>
          <w:lang w:val="fr-FR"/>
        </w:rPr>
        <w:t>Poline</w:t>
      </w:r>
      <w:proofErr w:type="spellEnd"/>
      <w:r w:rsidRPr="00BB55EA">
        <w:rPr>
          <w:rFonts w:ascii="Times New Roman" w:hAnsi="Times New Roman" w:cs="Times New Roman"/>
          <w:color w:val="000000"/>
          <w:lang w:val="fr-FR"/>
        </w:rPr>
        <w:t xml:space="preserve"> J, </w:t>
      </w:r>
      <w:proofErr w:type="spellStart"/>
      <w:r w:rsidRPr="00BB55EA">
        <w:rPr>
          <w:rFonts w:ascii="Times New Roman" w:hAnsi="Times New Roman" w:cs="Times New Roman"/>
          <w:color w:val="000000"/>
          <w:lang w:val="fr-FR"/>
        </w:rPr>
        <w:t>Gaschignard</w:t>
      </w:r>
      <w:proofErr w:type="spellEnd"/>
      <w:r w:rsidRPr="00BB55EA">
        <w:rPr>
          <w:rFonts w:ascii="Times New Roman" w:hAnsi="Times New Roman" w:cs="Times New Roman"/>
          <w:color w:val="000000"/>
          <w:lang w:val="fr-FR"/>
        </w:rPr>
        <w:t xml:space="preserve"> J, Leblanc C, et al. </w:t>
      </w:r>
      <w:r w:rsidRPr="003D2AEA">
        <w:rPr>
          <w:rFonts w:ascii="Times New Roman" w:hAnsi="Times New Roman" w:cs="Times New Roman"/>
          <w:color w:val="000000"/>
        </w:rPr>
        <w:t>Systematic Severe Acute Respiratory Syndrome Coronavirus 2 Screening at Hospital Admission in Children: A French Prospective Multicenter Study. </w:t>
      </w:r>
      <w:r w:rsidRPr="003D2AEA">
        <w:rPr>
          <w:rStyle w:val="Emphasis"/>
          <w:rFonts w:ascii="Times New Roman" w:hAnsi="Times New Roman" w:cs="Times New Roman"/>
          <w:color w:val="000000"/>
        </w:rPr>
        <w:t>Clin Infect Dis</w:t>
      </w:r>
      <w:r w:rsidRPr="003D2AEA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3D2AEA">
        <w:rPr>
          <w:rFonts w:ascii="Times New Roman" w:hAnsi="Times New Roman" w:cs="Times New Roman"/>
          <w:color w:val="000000"/>
        </w:rPr>
        <w:t>2020;ciaa</w:t>
      </w:r>
      <w:proofErr w:type="gramEnd"/>
      <w:r w:rsidRPr="003D2AEA">
        <w:rPr>
          <w:rFonts w:ascii="Times New Roman" w:hAnsi="Times New Roman" w:cs="Times New Roman"/>
          <w:color w:val="000000"/>
        </w:rPr>
        <w:t>1044. </w:t>
      </w:r>
      <w:hyperlink r:id="rId15" w:history="1">
        <w:r w:rsidRPr="003D2AEA">
          <w:rPr>
            <w:rStyle w:val="Hyperlink"/>
            <w:rFonts w:ascii="Times New Roman" w:hAnsi="Times New Roman" w:cs="Times New Roman"/>
            <w:color w:val="075290"/>
          </w:rPr>
          <w:t>doi:10.1093/</w:t>
        </w:r>
        <w:proofErr w:type="spellStart"/>
        <w:r w:rsidRPr="003D2AEA">
          <w:rPr>
            <w:rStyle w:val="Hyperlink"/>
            <w:rFonts w:ascii="Times New Roman" w:hAnsi="Times New Roman" w:cs="Times New Roman"/>
            <w:color w:val="075290"/>
          </w:rPr>
          <w:t>cid</w:t>
        </w:r>
        <w:proofErr w:type="spellEnd"/>
        <w:r w:rsidRPr="003D2AEA">
          <w:rPr>
            <w:rStyle w:val="Hyperlink"/>
            <w:rFonts w:ascii="Times New Roman" w:hAnsi="Times New Roman" w:cs="Times New Roman"/>
            <w:color w:val="075290"/>
          </w:rPr>
          <w:t>/ciaa1044</w:t>
        </w:r>
        <w:r w:rsidRPr="003D2AEA">
          <w:rPr>
            <w:rStyle w:val="sr-only"/>
            <w:rFonts w:ascii="Times New Roman" w:hAnsi="Times New Roman" w:cs="Times New Roman"/>
            <w:color w:val="075290"/>
            <w:u w:val="single"/>
            <w:bdr w:val="none" w:sz="0" w:space="0" w:color="auto" w:frame="1"/>
          </w:rPr>
          <w:t>external icon</w:t>
        </w:r>
      </w:hyperlink>
      <w:r w:rsidRPr="003D2AEA">
        <w:rPr>
          <w:rFonts w:ascii="Times New Roman" w:hAnsi="Times New Roman" w:cs="Times New Roman"/>
          <w:color w:val="000000"/>
        </w:rPr>
        <w:t>.</w:t>
      </w:r>
    </w:p>
    <w:p w14:paraId="6C5CD06F" w14:textId="77777777" w:rsidR="00BB55EA" w:rsidRPr="003D2AEA" w:rsidRDefault="00BB55EA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[SHA21] Shamil, M.S.,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Farheen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F.,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Ibtehaz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N., Khan, I.M. and Rahman, M.S., 2021. An agent-based modeling of COVID-19: validation, analysis, and recommendations.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Cognitive Computation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pp.1-12.</w:t>
      </w:r>
    </w:p>
    <w:p w14:paraId="6F79C814" w14:textId="77777777" w:rsidR="003D4C22" w:rsidRPr="003D2AEA" w:rsidRDefault="003D4C22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[STE20] Stewart, C.L.,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Thornblade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L.W., Diamond, D.J., Fong, Y. and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Melstrom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L.G., 2020. Personal protective equipment and COVID-19: a review for surgeons.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Annals of surgery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272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(2), p.e132.</w:t>
      </w:r>
    </w:p>
    <w:p w14:paraId="702914E9" w14:textId="77777777" w:rsidR="00535E0F" w:rsidRPr="003D2AEA" w:rsidRDefault="00535E0F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[STU20] Stutt, R.O.,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Retkute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R., Bradley, M., Gilligan, C.A. and Colvin, J., 2020. A modelling framework to assess the likely effectiveness of facemasks in combination with ‘lock-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down’in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 managing the COVID-19 pandemic.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Royal Society A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476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(2238), p.20200376.</w:t>
      </w:r>
    </w:p>
    <w:p w14:paraId="3A765A2C" w14:textId="77777777" w:rsidR="00F13851" w:rsidRPr="003D2AEA" w:rsidRDefault="00F13851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3D2AEA">
        <w:rPr>
          <w:color w:val="000000"/>
          <w:sz w:val="22"/>
          <w:szCs w:val="22"/>
        </w:rPr>
        <w:t xml:space="preserve">[SUN20] </w:t>
      </w:r>
      <w:r w:rsidRPr="003D2AEA">
        <w:rPr>
          <w:color w:val="222222"/>
          <w:sz w:val="22"/>
          <w:szCs w:val="22"/>
          <w:shd w:val="clear" w:color="auto" w:fill="FFFFFF"/>
        </w:rPr>
        <w:t xml:space="preserve">Sun, C. and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Zhai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>, Z., 2020. The efficacy of social distance and ventilation effectiveness in preventing COVID-19 transmission.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Sustainable cities and society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62</w:t>
      </w:r>
      <w:r w:rsidRPr="003D2AEA">
        <w:rPr>
          <w:color w:val="222222"/>
          <w:sz w:val="22"/>
          <w:szCs w:val="22"/>
          <w:shd w:val="clear" w:color="auto" w:fill="FFFFFF"/>
        </w:rPr>
        <w:t>, p.102390.</w:t>
      </w:r>
    </w:p>
    <w:p w14:paraId="2D34C436" w14:textId="77777777" w:rsidR="00FF5547" w:rsidRDefault="00DF16E6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</w:rPr>
        <w:t xml:space="preserve">[TAN20] 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Tang, S., Mao, Y., Jones, R.M., Tan, Q., Ji, J.S., Li, N., Shen, J.,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Lv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Y., Pan, L., Ding, P. and Wang, X., 2020. Aerosol transmission of SARS-CoV-2? Evidence, prevention and control.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Environment international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144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p.106039.</w:t>
      </w:r>
    </w:p>
    <w:p w14:paraId="6B8F28BF" w14:textId="5C673002" w:rsidR="00B13DCF" w:rsidRDefault="006F70AD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[TOW14] Towns, J., Cockerill, T., Dahan, M., Foster, I., Gaither, K., Grimshaw, A., </w:t>
      </w:r>
      <w:proofErr w:type="spellStart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Hazlewood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, V., Lathrop, S., </w:t>
      </w:r>
      <w:proofErr w:type="spellStart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Lifka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, D., Peterson, G.D. and </w:t>
      </w:r>
      <w:proofErr w:type="spellStart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Roskies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, R., 2014. </w:t>
      </w:r>
      <w:proofErr w:type="spellStart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Xsede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: Accelerating scientific discovery computing in science &amp; engineering, 16 (5): 62–74, </w:t>
      </w:r>
      <w:proofErr w:type="spellStart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sep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 xml:space="preserve"> 2014. </w:t>
      </w:r>
      <w:r w:rsidRPr="006F70A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URL https://doi. org/10.1109/</w:t>
      </w:r>
      <w:proofErr w:type="spellStart"/>
      <w:r w:rsidRPr="006F70A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mcse</w:t>
      </w:r>
      <w:proofErr w:type="spellEnd"/>
      <w:r w:rsidRPr="006F70AD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F70A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128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8FC2667" w14:textId="2638C94C" w:rsidR="00FF5547" w:rsidRPr="00FF5547" w:rsidRDefault="00FF5547" w:rsidP="00775FED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[TRA18] Tracy, M.,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Cerdá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M. and Keyes, K.M., 2018. Agent-based modeling in public health: current applications and future directions.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Annual review of public health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39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pp.77-94.</w:t>
      </w:r>
    </w:p>
    <w:p w14:paraId="05FD68DC" w14:textId="77777777" w:rsidR="002A3181" w:rsidRPr="003D2AEA" w:rsidRDefault="002A3181" w:rsidP="00775FED">
      <w:pPr>
        <w:ind w:left="720" w:hanging="720"/>
        <w:rPr>
          <w:rFonts w:ascii="Times New Roman" w:hAnsi="Times New Roman" w:cs="Times New Roman"/>
          <w:color w:val="000000"/>
          <w:shd w:val="clear" w:color="auto" w:fill="FFFFFF"/>
        </w:rPr>
      </w:pPr>
      <w:r w:rsidRPr="003D2AEA">
        <w:rPr>
          <w:rFonts w:ascii="Times New Roman" w:hAnsi="Times New Roman" w:cs="Times New Roman"/>
          <w:color w:val="000000"/>
          <w:shd w:val="clear" w:color="auto" w:fill="FFFFFF"/>
        </w:rPr>
        <w:t>[UNE21] UNESCO. Adverse consequences of school closures. </w:t>
      </w:r>
      <w:hyperlink r:id="rId16" w:history="1">
        <w:r w:rsidRPr="003D2AEA">
          <w:rPr>
            <w:rStyle w:val="Hyperlink"/>
            <w:rFonts w:ascii="Times New Roman" w:hAnsi="Times New Roman" w:cs="Times New Roman"/>
            <w:color w:val="2F4A8B"/>
            <w:shd w:val="clear" w:color="auto" w:fill="FFFFFF"/>
          </w:rPr>
          <w:t>https://en​.unesco.org​/covid19/educationresponse/consequences</w:t>
        </w:r>
      </w:hyperlink>
      <w:r w:rsidRPr="003D2AE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E56682" w14:textId="77777777" w:rsidR="0038699D" w:rsidRPr="003D2AEA" w:rsidRDefault="0038699D" w:rsidP="00775FED">
      <w:pPr>
        <w:pStyle w:val="Listnumbered"/>
        <w:spacing w:after="120"/>
        <w:ind w:left="720" w:hanging="72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*[VAL20] </w:t>
      </w:r>
      <w:r w:rsidRPr="003D2AEA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Valentine, D., Zaslavsky, I., Richard, S., Meier, O., Hudman, G., Peucker‐Ehrenbrink, B. and Stocks, K., 2020. EarthCube Data Discovery Studio: A gateway into geoscience data discovery and exploration with Jupyter notebooks. </w:t>
      </w:r>
      <w:r w:rsidRPr="003D2AEA">
        <w:rPr>
          <w:rFonts w:ascii="Times New Roman" w:hAnsi="Times New Roman"/>
          <w:i/>
          <w:iCs/>
          <w:color w:val="222222"/>
          <w:sz w:val="22"/>
          <w:szCs w:val="22"/>
          <w:shd w:val="clear" w:color="auto" w:fill="FFFFFF"/>
        </w:rPr>
        <w:t>Concurrency and Computation: Practice and Experience</w:t>
      </w:r>
      <w:r w:rsidRPr="003D2AEA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, </w:t>
      </w:r>
      <w:r w:rsidRPr="003D2AEA">
        <w:rPr>
          <w:rFonts w:ascii="Times New Roman" w:hAnsi="Times New Roman"/>
          <w:sz w:val="22"/>
          <w:szCs w:val="22"/>
        </w:rPr>
        <w:t>DOI: 10.1002/cpe</w:t>
      </w:r>
      <w:r w:rsidRPr="003D2AEA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.6086.</w:t>
      </w:r>
      <w:r w:rsidRPr="003D2AEA">
        <w:rPr>
          <w:rFonts w:ascii="Times New Roman" w:hAnsi="Times New Roman"/>
          <w:sz w:val="22"/>
          <w:szCs w:val="22"/>
        </w:rPr>
        <w:t xml:space="preserve"> </w:t>
      </w:r>
    </w:p>
    <w:p w14:paraId="6949F979" w14:textId="77777777" w:rsidR="00B42DA1" w:rsidRPr="003D2AEA" w:rsidRDefault="00B42DA1" w:rsidP="00775FED">
      <w:pPr>
        <w:ind w:left="720" w:hanging="720"/>
        <w:rPr>
          <w:rFonts w:ascii="Times New Roman" w:hAnsi="Times New Roman" w:cs="Times New Roman"/>
        </w:rPr>
      </w:pPr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[VIN21] Viner, R.M.,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Mytton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 xml:space="preserve">, O.T., </w:t>
      </w:r>
      <w:proofErr w:type="spellStart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Bonell</w:t>
      </w:r>
      <w:proofErr w:type="spellEnd"/>
      <w:r w:rsidRPr="003D2AEA">
        <w:rPr>
          <w:rFonts w:ascii="Times New Roman" w:hAnsi="Times New Roman" w:cs="Times New Roman"/>
          <w:color w:val="222222"/>
          <w:shd w:val="clear" w:color="auto" w:fill="FFFFFF"/>
        </w:rPr>
        <w:t>, C., Melendez-Torres, G.J., Ward, J., Hudson, L., Waddington, C., Thomas, J., Russell, S., Van Der Klis, F. and Koirala, A., 2021. Susceptibility to SARS-CoV-2 infection among children and adolescents compared with adults: a systematic review and meta-analysis.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JAMA pediatrics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D2AE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175</w:t>
      </w:r>
      <w:r w:rsidRPr="003D2AEA">
        <w:rPr>
          <w:rFonts w:ascii="Times New Roman" w:hAnsi="Times New Roman" w:cs="Times New Roman"/>
          <w:color w:val="222222"/>
          <w:shd w:val="clear" w:color="auto" w:fill="FFFFFF"/>
        </w:rPr>
        <w:t>(2), pp.143-156.</w:t>
      </w:r>
    </w:p>
    <w:p w14:paraId="4DA299CA" w14:textId="77777777" w:rsidR="0038699D" w:rsidRPr="002C7E19" w:rsidRDefault="0038699D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z w:val="22"/>
          <w:szCs w:val="22"/>
          <w:shd w:val="clear" w:color="auto" w:fill="FFFFFF"/>
        </w:rPr>
      </w:pPr>
      <w:r w:rsidRPr="002C7E19">
        <w:rPr>
          <w:color w:val="222222"/>
          <w:sz w:val="22"/>
          <w:szCs w:val="22"/>
          <w:shd w:val="clear" w:color="auto" w:fill="FFFFFF"/>
        </w:rPr>
        <w:t>*[ZAS17] Zaslavsky, I., Burton, M.M. and Levy, T.E., 2017. A New Approach to Online Visual Analysis and Sharing of Archaeological Surveys and Image Collections. In Heritage and Archaeology in the Digital Age (pp. 133-150). Springer, Cham. Doi: 10.1007/978-3-319-65370-9_7</w:t>
      </w:r>
    </w:p>
    <w:p w14:paraId="1CCC9D58" w14:textId="77777777" w:rsidR="00172A0A" w:rsidRPr="003D2AEA" w:rsidRDefault="00172A0A" w:rsidP="00775FED">
      <w:pPr>
        <w:pStyle w:val="NormalWeb"/>
        <w:spacing w:before="1" w:beforeAutospacing="0" w:after="200" w:afterAutospacing="0"/>
        <w:ind w:left="720" w:right="551" w:hanging="720"/>
        <w:rPr>
          <w:color w:val="000000"/>
          <w:sz w:val="22"/>
          <w:szCs w:val="22"/>
        </w:rPr>
      </w:pPr>
      <w:r w:rsidRPr="003D2AEA">
        <w:rPr>
          <w:color w:val="222222"/>
          <w:sz w:val="22"/>
          <w:szCs w:val="22"/>
          <w:shd w:val="clear" w:color="auto" w:fill="FFFFFF"/>
        </w:rPr>
        <w:t xml:space="preserve">[ZHA20] </w:t>
      </w:r>
      <w:proofErr w:type="spellStart"/>
      <w:r w:rsidRPr="003D2AEA">
        <w:rPr>
          <w:color w:val="222222"/>
          <w:sz w:val="22"/>
          <w:szCs w:val="22"/>
          <w:shd w:val="clear" w:color="auto" w:fill="FFFFFF"/>
        </w:rPr>
        <w:t>Zhai</w:t>
      </w:r>
      <w:proofErr w:type="spellEnd"/>
      <w:r w:rsidRPr="003D2AEA">
        <w:rPr>
          <w:color w:val="222222"/>
          <w:sz w:val="22"/>
          <w:szCs w:val="22"/>
          <w:shd w:val="clear" w:color="auto" w:fill="FFFFFF"/>
        </w:rPr>
        <w:t>, J., 2020. Facial mask: a necessity to beat COVID-19.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Building and environment</w:t>
      </w:r>
      <w:r w:rsidRPr="003D2AEA">
        <w:rPr>
          <w:color w:val="222222"/>
          <w:sz w:val="22"/>
          <w:szCs w:val="22"/>
          <w:shd w:val="clear" w:color="auto" w:fill="FFFFFF"/>
        </w:rPr>
        <w:t>.</w:t>
      </w:r>
    </w:p>
    <w:p w14:paraId="5B9DF313" w14:textId="777FA423" w:rsidR="00775292" w:rsidRPr="003D2AEA" w:rsidRDefault="00172A0A" w:rsidP="00775FED">
      <w:pPr>
        <w:pStyle w:val="NormalWeb"/>
        <w:spacing w:before="1" w:beforeAutospacing="0" w:after="200" w:afterAutospacing="0"/>
        <w:ind w:left="720" w:right="551" w:hanging="720"/>
        <w:rPr>
          <w:color w:val="222222"/>
          <w:shd w:val="clear" w:color="auto" w:fill="FFFFFF"/>
        </w:rPr>
      </w:pPr>
      <w:r w:rsidRPr="003D2AEA">
        <w:rPr>
          <w:color w:val="222222"/>
          <w:sz w:val="22"/>
          <w:szCs w:val="22"/>
          <w:shd w:val="clear" w:color="auto" w:fill="FFFFFF"/>
        </w:rPr>
        <w:lastRenderedPageBreak/>
        <w:t>[ZHO20] Zhou, Z., Yue, D., Mu, C. and Zhang, L., 2020. Mask is the possible key for self‐isolation in COVID‐19 pandemic.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Journal of medical virology</w:t>
      </w:r>
      <w:r w:rsidRPr="003D2AEA">
        <w:rPr>
          <w:color w:val="222222"/>
          <w:sz w:val="22"/>
          <w:szCs w:val="22"/>
          <w:shd w:val="clear" w:color="auto" w:fill="FFFFFF"/>
        </w:rPr>
        <w:t>, </w:t>
      </w:r>
      <w:r w:rsidRPr="003D2AEA">
        <w:rPr>
          <w:i/>
          <w:iCs/>
          <w:color w:val="222222"/>
          <w:sz w:val="22"/>
          <w:szCs w:val="22"/>
          <w:shd w:val="clear" w:color="auto" w:fill="FFFFFF"/>
        </w:rPr>
        <w:t>92</w:t>
      </w:r>
      <w:r w:rsidRPr="003D2AEA">
        <w:rPr>
          <w:color w:val="222222"/>
          <w:sz w:val="22"/>
          <w:szCs w:val="22"/>
          <w:shd w:val="clear" w:color="auto" w:fill="FFFFFF"/>
        </w:rPr>
        <w:t>(10), pp.1745-1746.</w:t>
      </w:r>
    </w:p>
    <w:sectPr w:rsidR="00775292" w:rsidRPr="003D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356B6"/>
    <w:multiLevelType w:val="multilevel"/>
    <w:tmpl w:val="9AA0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ushik Ram">
    <w15:presenceInfo w15:providerId="Windows Live" w15:userId="a81ea1f21991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4D"/>
    <w:rsid w:val="00001460"/>
    <w:rsid w:val="00017B51"/>
    <w:rsid w:val="00017D80"/>
    <w:rsid w:val="00050B9D"/>
    <w:rsid w:val="000B063F"/>
    <w:rsid w:val="000E502E"/>
    <w:rsid w:val="0010117A"/>
    <w:rsid w:val="00107B4D"/>
    <w:rsid w:val="00127BC1"/>
    <w:rsid w:val="001445DD"/>
    <w:rsid w:val="00172A0A"/>
    <w:rsid w:val="0017582F"/>
    <w:rsid w:val="001779AB"/>
    <w:rsid w:val="0018421D"/>
    <w:rsid w:val="001A4BAD"/>
    <w:rsid w:val="001D1F89"/>
    <w:rsid w:val="001D3C0B"/>
    <w:rsid w:val="001E576E"/>
    <w:rsid w:val="001F2601"/>
    <w:rsid w:val="00222276"/>
    <w:rsid w:val="00256033"/>
    <w:rsid w:val="002A3181"/>
    <w:rsid w:val="002C7E19"/>
    <w:rsid w:val="002F564B"/>
    <w:rsid w:val="00320ADB"/>
    <w:rsid w:val="003311F9"/>
    <w:rsid w:val="00341155"/>
    <w:rsid w:val="00373137"/>
    <w:rsid w:val="0038699D"/>
    <w:rsid w:val="003A3595"/>
    <w:rsid w:val="003D2AEA"/>
    <w:rsid w:val="003D4C22"/>
    <w:rsid w:val="003E7851"/>
    <w:rsid w:val="0040765B"/>
    <w:rsid w:val="00411888"/>
    <w:rsid w:val="00454217"/>
    <w:rsid w:val="00480BA6"/>
    <w:rsid w:val="00492552"/>
    <w:rsid w:val="004B21D6"/>
    <w:rsid w:val="004C78AF"/>
    <w:rsid w:val="004D0DF0"/>
    <w:rsid w:val="004D39E9"/>
    <w:rsid w:val="004F1444"/>
    <w:rsid w:val="004F6BAF"/>
    <w:rsid w:val="00510A67"/>
    <w:rsid w:val="00526979"/>
    <w:rsid w:val="00535E0F"/>
    <w:rsid w:val="005453E1"/>
    <w:rsid w:val="00565352"/>
    <w:rsid w:val="0058244D"/>
    <w:rsid w:val="00587918"/>
    <w:rsid w:val="005C03B4"/>
    <w:rsid w:val="005C1E6A"/>
    <w:rsid w:val="005E3072"/>
    <w:rsid w:val="00601CDA"/>
    <w:rsid w:val="00614B3D"/>
    <w:rsid w:val="0063613D"/>
    <w:rsid w:val="006420CC"/>
    <w:rsid w:val="006521B4"/>
    <w:rsid w:val="00661978"/>
    <w:rsid w:val="00672336"/>
    <w:rsid w:val="006739BA"/>
    <w:rsid w:val="00674470"/>
    <w:rsid w:val="0068220C"/>
    <w:rsid w:val="006A3CDC"/>
    <w:rsid w:val="006C0405"/>
    <w:rsid w:val="006D73D3"/>
    <w:rsid w:val="006F3126"/>
    <w:rsid w:val="006F70AD"/>
    <w:rsid w:val="00721C6A"/>
    <w:rsid w:val="00724BAA"/>
    <w:rsid w:val="00775292"/>
    <w:rsid w:val="00775FED"/>
    <w:rsid w:val="00797DAC"/>
    <w:rsid w:val="007A600E"/>
    <w:rsid w:val="007C6396"/>
    <w:rsid w:val="007E2FA2"/>
    <w:rsid w:val="00803710"/>
    <w:rsid w:val="008163A4"/>
    <w:rsid w:val="008378C3"/>
    <w:rsid w:val="0087588C"/>
    <w:rsid w:val="008875A5"/>
    <w:rsid w:val="008A0B71"/>
    <w:rsid w:val="008B18EE"/>
    <w:rsid w:val="008B2775"/>
    <w:rsid w:val="008D1D6F"/>
    <w:rsid w:val="008E6037"/>
    <w:rsid w:val="008F3582"/>
    <w:rsid w:val="009351F4"/>
    <w:rsid w:val="009638B3"/>
    <w:rsid w:val="009C3D03"/>
    <w:rsid w:val="009D0278"/>
    <w:rsid w:val="009E5A80"/>
    <w:rsid w:val="009F420E"/>
    <w:rsid w:val="009F519E"/>
    <w:rsid w:val="00A0030C"/>
    <w:rsid w:val="00A7233D"/>
    <w:rsid w:val="00A768DC"/>
    <w:rsid w:val="00A95B66"/>
    <w:rsid w:val="00AD5145"/>
    <w:rsid w:val="00AE6F2E"/>
    <w:rsid w:val="00AF21A3"/>
    <w:rsid w:val="00AF2FCB"/>
    <w:rsid w:val="00B13DCF"/>
    <w:rsid w:val="00B32C70"/>
    <w:rsid w:val="00B42DA1"/>
    <w:rsid w:val="00B510F1"/>
    <w:rsid w:val="00B6176F"/>
    <w:rsid w:val="00B77D29"/>
    <w:rsid w:val="00B82906"/>
    <w:rsid w:val="00B87A15"/>
    <w:rsid w:val="00BB55EA"/>
    <w:rsid w:val="00BB6A0E"/>
    <w:rsid w:val="00BD4572"/>
    <w:rsid w:val="00BE4D9E"/>
    <w:rsid w:val="00BF735F"/>
    <w:rsid w:val="00C0204F"/>
    <w:rsid w:val="00C33D9E"/>
    <w:rsid w:val="00C36E5E"/>
    <w:rsid w:val="00C520E6"/>
    <w:rsid w:val="00C603B6"/>
    <w:rsid w:val="00C848D7"/>
    <w:rsid w:val="00C87E69"/>
    <w:rsid w:val="00C93245"/>
    <w:rsid w:val="00CA33DF"/>
    <w:rsid w:val="00CB791D"/>
    <w:rsid w:val="00CC6AE7"/>
    <w:rsid w:val="00D0221F"/>
    <w:rsid w:val="00D20939"/>
    <w:rsid w:val="00D40BA1"/>
    <w:rsid w:val="00D861AE"/>
    <w:rsid w:val="00DD2E3C"/>
    <w:rsid w:val="00DF16E6"/>
    <w:rsid w:val="00E323A5"/>
    <w:rsid w:val="00E928D8"/>
    <w:rsid w:val="00EA456E"/>
    <w:rsid w:val="00F04C44"/>
    <w:rsid w:val="00F13851"/>
    <w:rsid w:val="00F5119C"/>
    <w:rsid w:val="00F61C07"/>
    <w:rsid w:val="00F66AA1"/>
    <w:rsid w:val="00F704E1"/>
    <w:rsid w:val="00F77669"/>
    <w:rsid w:val="00F81A38"/>
    <w:rsid w:val="00F870F5"/>
    <w:rsid w:val="00FD1971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C4B2"/>
  <w15:chartTrackingRefBased/>
  <w15:docId w15:val="{D67C56AE-087C-4A5B-A7D5-EFF85E76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6619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C3"/>
    <w:rPr>
      <w:color w:val="605E5C"/>
      <w:shd w:val="clear" w:color="auto" w:fill="E1DFDD"/>
    </w:rPr>
  </w:style>
  <w:style w:type="paragraph" w:customStyle="1" w:styleId="Listnumbered">
    <w:name w:val="List (numbered)"/>
    <w:basedOn w:val="Normal"/>
    <w:rsid w:val="0018421D"/>
    <w:pPr>
      <w:tabs>
        <w:tab w:val="left" w:pos="720"/>
        <w:tab w:val="left" w:pos="2160"/>
        <w:tab w:val="left" w:pos="5400"/>
        <w:tab w:val="left" w:pos="6300"/>
      </w:tabs>
      <w:spacing w:before="60" w:after="0" w:line="200" w:lineRule="atLeast"/>
      <w:ind w:left="504" w:hanging="504"/>
    </w:pPr>
    <w:rPr>
      <w:rFonts w:ascii="Times" w:eastAsia="Times New Roman" w:hAnsi="Times" w:cs="Times New Roman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421D"/>
    <w:rPr>
      <w:i/>
      <w:iCs/>
    </w:rPr>
  </w:style>
  <w:style w:type="character" w:customStyle="1" w:styleId="sr-only">
    <w:name w:val="sr-only"/>
    <w:basedOn w:val="DefaultParagraphFont"/>
    <w:rsid w:val="00480BA6"/>
  </w:style>
  <w:style w:type="character" w:customStyle="1" w:styleId="ref-journal">
    <w:name w:val="ref-journal"/>
    <w:basedOn w:val="DefaultParagraphFont"/>
    <w:rsid w:val="00F5119C"/>
  </w:style>
  <w:style w:type="character" w:customStyle="1" w:styleId="ref-vol">
    <w:name w:val="ref-vol"/>
    <w:basedOn w:val="DefaultParagraphFont"/>
    <w:rsid w:val="00F5119C"/>
  </w:style>
  <w:style w:type="character" w:customStyle="1" w:styleId="Heading1Char">
    <w:name w:val="Heading 1 Char"/>
    <w:basedOn w:val="DefaultParagraphFont"/>
    <w:link w:val="Heading1"/>
    <w:uiPriority w:val="9"/>
    <w:rsid w:val="00D40B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variants/index.html" TargetMode="External"/><Relationship Id="rId13" Type="http://schemas.openxmlformats.org/officeDocument/2006/relationships/hyperlink" Target="https://www.medrxiv.org/content/10.1101/2021.02.06.21251283v1.full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cdc.gov/coronavirus/2019-ncov/community/schools-childcare/youth-sports.html" TargetMode="External"/><Relationship Id="rId12" Type="http://schemas.openxmlformats.org/officeDocument/2006/relationships/hyperlink" Target="https://medium.com/geoai/esri-microsoft-join-uc-san-diego-teaching-practical-geospatial-data-science-and-deep-learning-3d7e62bd23f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unesco.org/covid19/educationresponse/consequenc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5585/mmwr.mm7025e2" TargetMode="External"/><Relationship Id="rId11" Type="http://schemas.openxmlformats.org/officeDocument/2006/relationships/hyperlink" Target="https://www.medrxiv.org/content/10.1101/2021.03.12.21253481v1.ful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ademic.oup.com/cid/advance-article/doi/10.1093/cid/ciaa1044/5876373" TargetMode="External"/><Relationship Id="rId10" Type="http://schemas.openxmlformats.org/officeDocument/2006/relationships/hyperlink" Target="https://indoor-covid-safety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x.doi.org/10.15585/mmwr.mm7025e1" TargetMode="External"/><Relationship Id="rId14" Type="http://schemas.openxmlformats.org/officeDocument/2006/relationships/hyperlink" Target="https://midasnetwork.us/covid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D07CFF-C694-FC45-8794-5E820FCE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Zaslavsky, Ilya</dc:creator>
  <cp:keywords/>
  <dc:description/>
  <cp:lastModifiedBy>Kaushik Ram</cp:lastModifiedBy>
  <cp:revision>2</cp:revision>
  <dcterms:created xsi:type="dcterms:W3CDTF">2021-06-29T16:05:00Z</dcterms:created>
  <dcterms:modified xsi:type="dcterms:W3CDTF">2021-06-29T16:05:00Z</dcterms:modified>
</cp:coreProperties>
</file>